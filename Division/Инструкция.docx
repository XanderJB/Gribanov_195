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Как залить репозиторий на Гитхаб из Visual Studio: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открываем вкладку Git  и жмем “Создать репозиторий Git”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9125" cy="457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даем имя репозиторию (я оставил его дефолтным)</w:t>
      </w:r>
      <w:ins w:author="tea bag art" w:id="0" w:date="2021-09-14T07:48:07Z">
        <w:r w:rsidDel="00000000" w:rsidR="00000000" w:rsidRPr="00000000">
          <w:rPr>
            <w:sz w:val="28"/>
            <w:szCs w:val="28"/>
          </w:rPr>
          <w:drawing>
            <wp:inline distB="114300" distT="114300" distL="114300" distR="114300">
              <wp:extent cx="5731200" cy="4216400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21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(если вы хотите сделать его доступным, то убирайте галочку с вкладки “Частный репозиторий”)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33875" cy="628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Заходим на Гитхаб в свою учетную запись и проверяем наличие репозитория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